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Ethan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143 South Main St.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Salt Lake City, UT 84111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edixon@student.neumont.edu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ns w:author="Alex Bates" w:id="0" w:date="2022-01-20T15:52:25Z"/>
        </w:rPr>
      </w:pPr>
      <w:r w:rsidDel="00000000" w:rsidR="00000000" w:rsidRPr="00000000">
        <w:rPr>
          <w:rtl w:val="0"/>
        </w:rPr>
        <w:t xml:space="preserve">I have a variety of general and hobbyist skills, including writing, illustration, music, and video editing. I can work efficiently and tirelessly, though you won’t ever find me bragging about it. </w:t>
      </w:r>
      <w:ins w:author="Alex Bates" w:id="0" w:date="2022-01-20T15:52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PrChange w:author="Alex Bates" w:id="1" w:date="2022-01-20T15:52:25Z">
            <w:rPr>
              <w:color w:val="000000"/>
              <w:sz w:val="20"/>
              <w:szCs w:val="20"/>
            </w:rPr>
          </w:rPrChange>
        </w:rPr>
      </w:pPr>
      <w:ins w:author="Alex Bates" w:id="0" w:date="2022-01-20T15:52:25Z">
        <w:r w:rsidDel="00000000" w:rsidR="00000000" w:rsidRPr="00000000">
          <w:rPr>
            <w:rtl w:val="0"/>
          </w:rPr>
          <w:t xml:space="preserve">Suggestion: Make this a bullet point list of skills.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 2021 -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Dunkin Donuts</w:t>
      </w:r>
      <w:r w:rsidDel="00000000" w:rsidR="00000000" w:rsidRPr="00000000">
        <w:rPr>
          <w:rtl w:val="0"/>
        </w:rPr>
        <w:t xml:space="preserve">, Odenton, Maryland</w:t>
      </w:r>
      <w:r w:rsidDel="00000000" w:rsidR="00000000" w:rsidRPr="00000000">
        <w:rPr>
          <w:b w:val="0"/>
          <w:i w:val="1"/>
          <w:rtl w:val="0"/>
        </w:rPr>
        <w:t xml:space="preserve"> - Captain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Worked at front counter, window, drive-thru order taking, bakery, Baskin Robin, drinks, and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ins w:author="Alex Bates" w:id="2" w:date="2022-01-20T15:52:54Z"/>
        </w:rPr>
      </w:pPr>
      <w:r w:rsidDel="00000000" w:rsidR="00000000" w:rsidRPr="00000000">
        <w:rPr>
          <w:rtl w:val="0"/>
        </w:rPr>
        <w:t xml:space="preserve">As a Captain I was expected to act as a role model for others in work ethic.</w:t>
      </w:r>
      <w:ins w:author="Alex Bates" w:id="2" w:date="2022-01-20T15:52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lex Bates" w:id="3" w:date="2022-01-20T15:52:54Z">
            <w:rPr/>
          </w:rPrChange>
        </w:rPr>
        <w:pPrChange w:author="Alex Bates" w:id="0" w:date="2022-01-20T15:52:54Z">
          <w:pPr>
            <w:pageBreakBefore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right="-30" w:hanging="360"/>
          </w:pPr>
        </w:pPrChange>
      </w:pPr>
      <w:ins w:author="Alex Bates" w:id="2" w:date="2022-01-20T15:52:54Z">
        <w:r w:rsidDel="00000000" w:rsidR="00000000" w:rsidRPr="00000000">
          <w:rPr>
            <w:rtl w:val="0"/>
          </w:rPr>
          <w:t xml:space="preserve">Suggestion: Make this a paragraph instead of bullet points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2017 -2021</w:t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7"/>
      <w:bookmarkEnd w:id="7"/>
      <w:r w:rsidDel="00000000" w:rsidR="00000000" w:rsidRPr="00000000">
        <w:rPr>
          <w:rtl w:val="0"/>
        </w:rPr>
        <w:t xml:space="preserve">Meade Senior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ins w:author="Alex Bates" w:id="4" w:date="2022-01-20T15:55:40Z"/>
        </w:rPr>
      </w:pPr>
      <w:r w:rsidDel="00000000" w:rsidR="00000000" w:rsidRPr="00000000">
        <w:rPr>
          <w:rtl w:val="0"/>
        </w:rPr>
        <w:t xml:space="preserve">At the moment I only have a high school education. I am currently enrolled and attending Neumont College of Computer Science in Salt Lake City, Utah.</w:t>
      </w:r>
      <w:ins w:author="Alex Bates" w:id="4" w:date="2022-01-20T15:55:4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ins w:author="Alex Bates" w:id="4" w:date="2022-01-20T15:55:40Z">
        <w:r w:rsidDel="00000000" w:rsidR="00000000" w:rsidRPr="00000000">
          <w:rPr>
            <w:rtl w:val="0"/>
          </w:rPr>
          <w:t xml:space="preserve">Add Neumont as your current school</w:t>
        </w:r>
      </w:ins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